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EC5B1" w14:textId="69E67A38" w:rsidR="00C91C56" w:rsidRPr="00C91C56" w:rsidRDefault="00C91C56" w:rsidP="00C91C56">
      <w:pPr>
        <w:jc w:val="center"/>
        <w:rPr>
          <w:b/>
          <w:bCs/>
          <w:sz w:val="40"/>
          <w:szCs w:val="40"/>
        </w:rPr>
        <w:pPrChange w:id="0" w:author="Balaji Shivram" w:date="2025-08-21T22:37:00Z" w16du:dateUtc="2025-08-21T17:07:00Z">
          <w:pPr/>
        </w:pPrChange>
      </w:pPr>
      <w:r w:rsidRPr="00C91C56">
        <w:rPr>
          <w:b/>
          <w:bCs/>
          <w:sz w:val="40"/>
          <w:szCs w:val="40"/>
        </w:rPr>
        <w:t>SELENIUM LABS</w:t>
      </w:r>
    </w:p>
    <w:p w14:paraId="0328DFCD" w14:textId="77777777" w:rsidR="00C91C56" w:rsidRDefault="00C91C56">
      <w:pPr>
        <w:rPr>
          <w:b/>
          <w:bCs/>
          <w:sz w:val="28"/>
          <w:szCs w:val="28"/>
        </w:rPr>
      </w:pPr>
    </w:p>
    <w:p w14:paraId="2BADBB48" w14:textId="42A305F8" w:rsidR="00862C69" w:rsidRPr="00C91C56" w:rsidRDefault="00C91C56">
      <w:pPr>
        <w:rPr>
          <w:b/>
          <w:bCs/>
          <w:sz w:val="28"/>
          <w:szCs w:val="28"/>
        </w:rPr>
      </w:pPr>
      <w:r w:rsidRPr="00C91C56">
        <w:rPr>
          <w:b/>
          <w:bCs/>
          <w:sz w:val="28"/>
          <w:szCs w:val="28"/>
        </w:rPr>
        <w:t>Lab Demo 1: Example (Basic Selenium IDE Flow)</w:t>
      </w:r>
    </w:p>
    <w:p w14:paraId="782689E4" w14:textId="15DD0CA4" w:rsidR="00C91C56" w:rsidRDefault="00C91C56">
      <w:r w:rsidRPr="00C91C56">
        <w:drawing>
          <wp:inline distT="0" distB="0" distL="0" distR="0" wp14:anchorId="36DD7E49" wp14:editId="0DBFAEF1">
            <wp:extent cx="5731510" cy="3222625"/>
            <wp:effectExtent l="0" t="0" r="2540" b="0"/>
            <wp:docPr id="21275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B8C8" w14:textId="69B03806" w:rsidR="00C91C56" w:rsidDel="00C91C56" w:rsidRDefault="00C91C56">
      <w:pPr>
        <w:rPr>
          <w:del w:id="1" w:author="Balaji Shivram" w:date="2025-08-21T22:37:00Z" w16du:dateUtc="2025-08-21T17:07:00Z"/>
        </w:rPr>
      </w:pPr>
      <w:del w:id="2" w:author="Balaji Shivram" w:date="2025-08-21T22:37:00Z" w16du:dateUtc="2025-08-21T17:07:00Z">
        <w:r w:rsidDel="00C91C56">
          <w:br w:type="page"/>
        </w:r>
      </w:del>
    </w:p>
    <w:p w14:paraId="0C17EA2A" w14:textId="77777777" w:rsidR="00C91C56" w:rsidRDefault="00C91C56">
      <w:pPr>
        <w:rPr>
          <w:ins w:id="3" w:author="Balaji Shivram" w:date="2025-08-21T22:37:00Z" w16du:dateUtc="2025-08-21T17:07:00Z"/>
          <w:b/>
          <w:bCs/>
          <w:sz w:val="28"/>
          <w:szCs w:val="28"/>
        </w:rPr>
      </w:pPr>
    </w:p>
    <w:p w14:paraId="5CC53DB4" w14:textId="1CBCA523" w:rsidR="00C91C56" w:rsidRDefault="00C91C56">
      <w:pPr>
        <w:rPr>
          <w:ins w:id="4" w:author="Balaji Shivram" w:date="2025-08-21T22:48:00Z" w16du:dateUtc="2025-08-21T17:18:00Z"/>
          <w:b/>
          <w:bCs/>
          <w:sz w:val="28"/>
          <w:szCs w:val="28"/>
        </w:rPr>
      </w:pPr>
      <w:r w:rsidRPr="00C91C56">
        <w:rPr>
          <w:b/>
          <w:bCs/>
          <w:sz w:val="28"/>
          <w:szCs w:val="28"/>
        </w:rPr>
        <w:t>Lab Demo 2: Learning Selenium IDE (Modifications)</w:t>
      </w:r>
    </w:p>
    <w:p w14:paraId="0E9D3BBF" w14:textId="1A5898F1" w:rsidR="00072A36" w:rsidRDefault="00072A36">
      <w:pPr>
        <w:rPr>
          <w:ins w:id="5" w:author="Balaji Shivram" w:date="2025-08-21T22:48:00Z" w16du:dateUtc="2025-08-21T17:18:00Z"/>
          <w:sz w:val="28"/>
          <w:szCs w:val="28"/>
        </w:rPr>
      </w:pPr>
      <w:ins w:id="6" w:author="Balaji Shivram" w:date="2025-08-21T22:48:00Z" w16du:dateUtc="2025-08-21T17:18:00Z">
        <w:r w:rsidRPr="00072A36">
          <w:rPr>
            <w:sz w:val="28"/>
            <w:szCs w:val="28"/>
          </w:rPr>
          <w:drawing>
            <wp:inline distT="0" distB="0" distL="0" distR="0" wp14:anchorId="1E9F9C46" wp14:editId="547EF3E4">
              <wp:extent cx="5731510" cy="3222625"/>
              <wp:effectExtent l="0" t="0" r="2540" b="0"/>
              <wp:docPr id="39780414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7804140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F01850" w14:textId="77777777" w:rsidR="00072A36" w:rsidRDefault="00072A36">
      <w:pPr>
        <w:rPr>
          <w:ins w:id="7" w:author="Balaji Shivram" w:date="2025-08-21T22:48:00Z" w16du:dateUtc="2025-08-21T17:18:00Z"/>
          <w:sz w:val="28"/>
          <w:szCs w:val="28"/>
        </w:rPr>
      </w:pPr>
      <w:ins w:id="8" w:author="Balaji Shivram" w:date="2025-08-21T22:48:00Z" w16du:dateUtc="2025-08-21T17:18:00Z">
        <w:r>
          <w:rPr>
            <w:sz w:val="28"/>
            <w:szCs w:val="28"/>
          </w:rPr>
          <w:br w:type="page"/>
        </w:r>
      </w:ins>
    </w:p>
    <w:p w14:paraId="7F632A3E" w14:textId="34F4A13C" w:rsidR="00072A36" w:rsidRDefault="00072A36">
      <w:pPr>
        <w:rPr>
          <w:ins w:id="9" w:author="Balaji Shivram" w:date="2025-08-21T22:49:00Z" w16du:dateUtc="2025-08-21T17:19:00Z"/>
          <w:b/>
          <w:bCs/>
          <w:sz w:val="28"/>
          <w:szCs w:val="28"/>
        </w:rPr>
      </w:pPr>
      <w:ins w:id="10" w:author="Balaji Shivram" w:date="2025-08-21T22:49:00Z">
        <w:r w:rsidRPr="00072A36">
          <w:rPr>
            <w:b/>
            <w:bCs/>
            <w:sz w:val="28"/>
            <w:szCs w:val="28"/>
          </w:rPr>
          <w:lastRenderedPageBreak/>
          <w:t xml:space="preserve">Lab Demo 3: Learning Selenium </w:t>
        </w:r>
        <w:proofErr w:type="gramStart"/>
        <w:r w:rsidRPr="00072A36">
          <w:rPr>
            <w:b/>
            <w:bCs/>
            <w:sz w:val="28"/>
            <w:szCs w:val="28"/>
          </w:rPr>
          <w:t>IDE(</w:t>
        </w:r>
        <w:proofErr w:type="gramEnd"/>
        <w:r w:rsidRPr="00072A36">
          <w:rPr>
            <w:b/>
            <w:bCs/>
            <w:sz w:val="28"/>
            <w:szCs w:val="28"/>
          </w:rPr>
          <w:t>Basic Flow)</w:t>
        </w:r>
      </w:ins>
    </w:p>
    <w:p w14:paraId="2F031587" w14:textId="7B354AB0" w:rsidR="00072A36" w:rsidRDefault="00D2720F">
      <w:pPr>
        <w:rPr>
          <w:ins w:id="11" w:author="Balaji Shivram" w:date="2025-08-21T22:49:00Z" w16du:dateUtc="2025-08-21T17:19:00Z"/>
          <w:b/>
          <w:bCs/>
          <w:sz w:val="28"/>
          <w:szCs w:val="28"/>
        </w:rPr>
      </w:pPr>
      <w:ins w:id="12" w:author="Balaji Shivram" w:date="2025-08-21T22:59:00Z" w16du:dateUtc="2025-08-21T17:29:00Z">
        <w:r w:rsidRPr="00D2720F">
          <w:rPr>
            <w:b/>
            <w:bCs/>
            <w:sz w:val="28"/>
            <w:szCs w:val="28"/>
          </w:rPr>
          <w:drawing>
            <wp:inline distT="0" distB="0" distL="0" distR="0" wp14:anchorId="467F4B95" wp14:editId="572F45C8">
              <wp:extent cx="5731510" cy="3222625"/>
              <wp:effectExtent l="0" t="0" r="2540" b="0"/>
              <wp:docPr id="207116310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1163109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340EB7" w14:textId="0E5890C6" w:rsidR="00072A36" w:rsidRPr="00072A36" w:rsidRDefault="00072A36" w:rsidP="00072A36">
      <w:pPr>
        <w:rPr>
          <w:ins w:id="13" w:author="Balaji Shivram" w:date="2025-08-21T22:49:00Z"/>
          <w:sz w:val="28"/>
          <w:szCs w:val="28"/>
        </w:rPr>
      </w:pPr>
      <w:ins w:id="14" w:author="Balaji Shivram" w:date="2025-08-21T22:49:00Z">
        <w:r w:rsidRPr="00072A36">
          <w:rPr>
            <w:b/>
            <w:bCs/>
            <w:sz w:val="28"/>
            <w:szCs w:val="28"/>
          </w:rPr>
          <w:t xml:space="preserve">Lab Demo 4: Learning Selenium </w:t>
        </w:r>
        <w:proofErr w:type="gramStart"/>
        <w:r w:rsidRPr="00072A36">
          <w:rPr>
            <w:b/>
            <w:bCs/>
            <w:sz w:val="28"/>
            <w:szCs w:val="28"/>
          </w:rPr>
          <w:t>IDE(</w:t>
        </w:r>
        <w:proofErr w:type="gramEnd"/>
        <w:r w:rsidRPr="00072A36">
          <w:rPr>
            <w:b/>
            <w:bCs/>
            <w:sz w:val="28"/>
            <w:szCs w:val="28"/>
          </w:rPr>
          <w:t>Performing</w:t>
        </w:r>
      </w:ins>
      <w:ins w:id="15" w:author="Balaji Shivram" w:date="2025-08-21T22:49:00Z" w16du:dateUtc="2025-08-21T17:19:00Z">
        <w:r>
          <w:rPr>
            <w:b/>
            <w:bCs/>
            <w:sz w:val="28"/>
            <w:szCs w:val="28"/>
          </w:rPr>
          <w:t xml:space="preserve"> </w:t>
        </w:r>
      </w:ins>
      <w:ins w:id="16" w:author="Balaji Shivram" w:date="2025-08-21T22:49:00Z">
        <w:r w:rsidRPr="00072A36">
          <w:rPr>
            <w:b/>
            <w:bCs/>
            <w:sz w:val="28"/>
            <w:szCs w:val="28"/>
          </w:rPr>
          <w:t>Validations)</w:t>
        </w:r>
      </w:ins>
    </w:p>
    <w:p w14:paraId="158CD2C5" w14:textId="6DA5670C" w:rsidR="00072A36" w:rsidRPr="00C91C56" w:rsidRDefault="00402707">
      <w:pPr>
        <w:rPr>
          <w:sz w:val="28"/>
          <w:szCs w:val="28"/>
        </w:rPr>
      </w:pPr>
      <w:ins w:id="17" w:author="Balaji Shivram" w:date="2025-08-21T23:14:00Z" w16du:dateUtc="2025-08-21T17:44:00Z">
        <w:r w:rsidRPr="00402707">
          <w:rPr>
            <w:sz w:val="28"/>
            <w:szCs w:val="28"/>
          </w:rPr>
          <w:drawing>
            <wp:inline distT="0" distB="0" distL="0" distR="0" wp14:anchorId="7D6F268D" wp14:editId="4E9F21C2">
              <wp:extent cx="5731510" cy="3222625"/>
              <wp:effectExtent l="0" t="0" r="2540" b="0"/>
              <wp:docPr id="159216288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216288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072A36" w:rsidRPr="00C9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laji Shivram">
    <w15:presenceInfo w15:providerId="Windows Live" w15:userId="e7c201aa85d301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56"/>
    <w:rsid w:val="00072A36"/>
    <w:rsid w:val="000F43C3"/>
    <w:rsid w:val="003B2849"/>
    <w:rsid w:val="00402707"/>
    <w:rsid w:val="00697DA7"/>
    <w:rsid w:val="00862C69"/>
    <w:rsid w:val="00B2091F"/>
    <w:rsid w:val="00BA69B4"/>
    <w:rsid w:val="00C91C56"/>
    <w:rsid w:val="00D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7FED"/>
  <w15:chartTrackingRefBased/>
  <w15:docId w15:val="{B74F7687-CF7D-4D08-B443-2A301110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C56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C91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Shivram</dc:creator>
  <cp:keywords/>
  <dc:description/>
  <cp:lastModifiedBy>Balaji Shivram</cp:lastModifiedBy>
  <cp:revision>1</cp:revision>
  <dcterms:created xsi:type="dcterms:W3CDTF">2025-08-21T16:59:00Z</dcterms:created>
  <dcterms:modified xsi:type="dcterms:W3CDTF">2025-08-21T17:52:00Z</dcterms:modified>
</cp:coreProperties>
</file>